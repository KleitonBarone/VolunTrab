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DCBF5" w14:textId="77777777" w:rsidR="0022144C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PAULA SOUZA</w:t>
      </w:r>
    </w:p>
    <w:p w14:paraId="6BB63A7C" w14:textId="77777777"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PEDRO FERREIRA ALVES</w:t>
      </w:r>
    </w:p>
    <w:p w14:paraId="48EEA800" w14:textId="28382FD3" w:rsidR="00E709FB" w:rsidRDefault="00117734" w:rsidP="00E709FB">
      <w:pPr>
        <w:jc w:val="center"/>
        <w:rPr>
          <w:rFonts w:ascii="Arial" w:hAnsi="Arial" w:cs="Arial"/>
          <w:b/>
          <w:sz w:val="28"/>
          <w:szCs w:val="28"/>
        </w:rPr>
      </w:pPr>
      <w:r w:rsidRPr="00117734">
        <w:rPr>
          <w:rFonts w:ascii="Arial" w:hAnsi="Arial" w:cs="Arial"/>
          <w:b/>
          <w:sz w:val="28"/>
          <w:szCs w:val="28"/>
        </w:rPr>
        <w:t>Curso</w:t>
      </w:r>
      <w:r w:rsidR="00E709FB">
        <w:rPr>
          <w:rFonts w:ascii="Arial" w:hAnsi="Arial" w:cs="Arial"/>
          <w:b/>
          <w:sz w:val="28"/>
          <w:szCs w:val="28"/>
        </w:rPr>
        <w:t xml:space="preserve"> Técnico de Informática para Internet Integrado ao Médio</w:t>
      </w:r>
    </w:p>
    <w:p w14:paraId="06AFD2B5" w14:textId="77777777"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223320E7" w14:textId="77777777"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Ana Laura dos Santos</w:t>
      </w:r>
    </w:p>
    <w:p w14:paraId="1E820BC5" w14:textId="77777777"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Aparecido Villa de Oliveira</w:t>
      </w:r>
    </w:p>
    <w:p w14:paraId="7E0A53D6" w14:textId="77777777"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Kleiton Barone </w:t>
      </w:r>
      <w:proofErr w:type="spellStart"/>
      <w:r>
        <w:rPr>
          <w:rFonts w:ascii="Arial" w:hAnsi="Arial" w:cs="Arial"/>
          <w:b/>
          <w:sz w:val="28"/>
          <w:szCs w:val="28"/>
        </w:rPr>
        <w:t>Semolini</w:t>
      </w:r>
      <w:proofErr w:type="spellEnd"/>
    </w:p>
    <w:p w14:paraId="6D3F3FB0" w14:textId="77777777"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</w:t>
      </w:r>
      <w:r w:rsidR="00D00D91">
        <w:rPr>
          <w:rFonts w:ascii="Arial" w:hAnsi="Arial" w:cs="Arial"/>
          <w:b/>
          <w:sz w:val="28"/>
          <w:szCs w:val="28"/>
        </w:rPr>
        <w:t xml:space="preserve"> Fernandes Rodrigues</w:t>
      </w:r>
    </w:p>
    <w:p w14:paraId="2E7B2206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Matheus Siqueira</w:t>
      </w:r>
    </w:p>
    <w:p w14:paraId="44D506FD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Lucas Francisco </w:t>
      </w:r>
      <w:proofErr w:type="spellStart"/>
      <w:r>
        <w:rPr>
          <w:rFonts w:ascii="Arial" w:hAnsi="Arial" w:cs="Arial"/>
          <w:b/>
          <w:sz w:val="28"/>
          <w:szCs w:val="28"/>
        </w:rPr>
        <w:t>Libonatti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Naliato</w:t>
      </w:r>
      <w:proofErr w:type="spellEnd"/>
    </w:p>
    <w:p w14:paraId="3B79E456" w14:textId="4EE23C2A" w:rsidR="00D00D91" w:rsidRPr="00A45C0F" w:rsidRDefault="009E28C7" w:rsidP="00E709F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Nathá</w:t>
      </w:r>
      <w:r w:rsidR="00D00D91" w:rsidRPr="00A45C0F">
        <w:rPr>
          <w:rFonts w:ascii="Arial" w:hAnsi="Arial" w:cs="Arial"/>
          <w:b/>
          <w:sz w:val="28"/>
          <w:szCs w:val="28"/>
          <w:lang w:val="en-US"/>
        </w:rPr>
        <w:t>lia</w:t>
      </w:r>
      <w:proofErr w:type="spellEnd"/>
      <w:r w:rsidR="00D00D91"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D00D91" w:rsidRPr="00A45C0F">
        <w:rPr>
          <w:rFonts w:ascii="Arial" w:hAnsi="Arial" w:cs="Arial"/>
          <w:b/>
          <w:sz w:val="28"/>
          <w:szCs w:val="28"/>
          <w:lang w:val="en-US"/>
        </w:rPr>
        <w:t>Stefany</w:t>
      </w:r>
      <w:proofErr w:type="spellEnd"/>
      <w:r w:rsidR="00D00D91"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="00D00D91" w:rsidRPr="00A45C0F">
        <w:rPr>
          <w:rFonts w:ascii="Arial" w:hAnsi="Arial" w:cs="Arial"/>
          <w:b/>
          <w:sz w:val="28"/>
          <w:szCs w:val="28"/>
          <w:lang w:val="en-US"/>
        </w:rPr>
        <w:t>Mandeli</w:t>
      </w:r>
      <w:proofErr w:type="spellEnd"/>
    </w:p>
    <w:p w14:paraId="4E399B92" w14:textId="77777777" w:rsidR="00D00D91" w:rsidRPr="00A45C0F" w:rsidRDefault="00D00D91" w:rsidP="00E709F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45C0F">
        <w:rPr>
          <w:rFonts w:ascii="Arial" w:hAnsi="Arial" w:cs="Arial"/>
          <w:b/>
          <w:sz w:val="28"/>
          <w:szCs w:val="28"/>
          <w:lang w:val="en-US"/>
        </w:rPr>
        <w:t xml:space="preserve">Stephanie Laura </w:t>
      </w: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Orihuela</w:t>
      </w:r>
      <w:proofErr w:type="spellEnd"/>
    </w:p>
    <w:p w14:paraId="13121233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Vitor André </w:t>
      </w:r>
      <w:proofErr w:type="spellStart"/>
      <w:r>
        <w:rPr>
          <w:rFonts w:ascii="Arial" w:hAnsi="Arial" w:cs="Arial"/>
          <w:b/>
          <w:sz w:val="28"/>
          <w:szCs w:val="28"/>
        </w:rPr>
        <w:t>Marsão</w:t>
      </w:r>
      <w:proofErr w:type="spellEnd"/>
    </w:p>
    <w:p w14:paraId="3750E00E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34B05566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6BC8FB80" w14:textId="4165DF14" w:rsidR="00D00D91" w:rsidRDefault="00117734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 WEB PARA COMUNICAÇÃO </w:t>
      </w:r>
      <w:r w:rsidR="00843ED1">
        <w:rPr>
          <w:rFonts w:ascii="Arial" w:hAnsi="Arial" w:cs="Arial"/>
          <w:b/>
          <w:sz w:val="28"/>
          <w:szCs w:val="28"/>
        </w:rPr>
        <w:t xml:space="preserve">ENTRE INSTITUIÇÕES E </w:t>
      </w:r>
      <w:r w:rsidR="00FE4D98">
        <w:rPr>
          <w:rFonts w:ascii="Arial" w:hAnsi="Arial" w:cs="Arial"/>
          <w:b/>
          <w:sz w:val="28"/>
          <w:szCs w:val="28"/>
        </w:rPr>
        <w:t>VOLUNTARIOS - VOLUNTRAB</w:t>
      </w:r>
    </w:p>
    <w:p w14:paraId="170D6DD4" w14:textId="77777777" w:rsidR="00117734" w:rsidRDefault="00117734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1865485A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00955913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7C86E01A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5D503A1C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69D22281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3D82A301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26847E4A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43EDA02B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Mogi Mirim</w:t>
      </w:r>
    </w:p>
    <w:p w14:paraId="0E266FCF" w14:textId="58C35ED0" w:rsidR="00843ED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</w:t>
      </w:r>
    </w:p>
    <w:p w14:paraId="5A193717" w14:textId="77777777" w:rsidR="00843ED1" w:rsidRDefault="00843E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D91ADBE" w14:textId="77777777"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14:paraId="739C1809" w14:textId="77777777"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Ana Laura dos Santos</w:t>
      </w:r>
    </w:p>
    <w:p w14:paraId="4653082E" w14:textId="77777777"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Aparecido Villa de Oliveira</w:t>
      </w:r>
    </w:p>
    <w:p w14:paraId="7A6DB0BD" w14:textId="77777777"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Kleiton Barone </w:t>
      </w:r>
      <w:proofErr w:type="spellStart"/>
      <w:r>
        <w:rPr>
          <w:rFonts w:ascii="Arial" w:hAnsi="Arial" w:cs="Arial"/>
          <w:b/>
          <w:sz w:val="28"/>
          <w:szCs w:val="28"/>
        </w:rPr>
        <w:t>Semolini</w:t>
      </w:r>
      <w:proofErr w:type="spellEnd"/>
    </w:p>
    <w:p w14:paraId="5D222F4E" w14:textId="77777777"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 Fernandes Rodrigues</w:t>
      </w:r>
    </w:p>
    <w:p w14:paraId="037DABDD" w14:textId="77777777"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Matheus Siqueira</w:t>
      </w:r>
    </w:p>
    <w:p w14:paraId="0736FFAD" w14:textId="77777777"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Lucas Francisco </w:t>
      </w:r>
      <w:proofErr w:type="spellStart"/>
      <w:r>
        <w:rPr>
          <w:rFonts w:ascii="Arial" w:hAnsi="Arial" w:cs="Arial"/>
          <w:b/>
          <w:sz w:val="28"/>
          <w:szCs w:val="28"/>
        </w:rPr>
        <w:t>Libonatti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Naliato</w:t>
      </w:r>
      <w:proofErr w:type="spellEnd"/>
    </w:p>
    <w:p w14:paraId="63FB40C6" w14:textId="101B6113" w:rsidR="00D00D91" w:rsidRPr="00DD5B72" w:rsidRDefault="009E28C7" w:rsidP="00AC6901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Nathá</w:t>
      </w:r>
      <w:r w:rsidR="00D00D91" w:rsidRPr="00DD5B72">
        <w:rPr>
          <w:rFonts w:ascii="Arial" w:hAnsi="Arial" w:cs="Arial"/>
          <w:b/>
          <w:sz w:val="28"/>
          <w:szCs w:val="28"/>
        </w:rPr>
        <w:t>lia</w:t>
      </w:r>
      <w:proofErr w:type="spellEnd"/>
      <w:r w:rsidR="00D00D91" w:rsidRPr="00DD5B7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00D91" w:rsidRPr="00DD5B72">
        <w:rPr>
          <w:rFonts w:ascii="Arial" w:hAnsi="Arial" w:cs="Arial"/>
          <w:b/>
          <w:sz w:val="28"/>
          <w:szCs w:val="28"/>
        </w:rPr>
        <w:t>Stefany</w:t>
      </w:r>
      <w:proofErr w:type="spellEnd"/>
      <w:r w:rsidR="00D00D91" w:rsidRPr="00DD5B7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00D91" w:rsidRPr="00DD5B72">
        <w:rPr>
          <w:rFonts w:ascii="Arial" w:hAnsi="Arial" w:cs="Arial"/>
          <w:b/>
          <w:sz w:val="28"/>
          <w:szCs w:val="28"/>
        </w:rPr>
        <w:t>Mandeli</w:t>
      </w:r>
      <w:proofErr w:type="spellEnd"/>
    </w:p>
    <w:p w14:paraId="38F0DD39" w14:textId="77777777" w:rsidR="00D00D91" w:rsidRPr="00DD5B72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 w:rsidRPr="00DD5B72">
        <w:rPr>
          <w:rFonts w:ascii="Arial" w:hAnsi="Arial" w:cs="Arial"/>
          <w:b/>
          <w:sz w:val="28"/>
          <w:szCs w:val="28"/>
        </w:rPr>
        <w:t xml:space="preserve">Stephanie Laura </w:t>
      </w:r>
      <w:proofErr w:type="spellStart"/>
      <w:r w:rsidRPr="00DD5B72">
        <w:rPr>
          <w:rFonts w:ascii="Arial" w:hAnsi="Arial" w:cs="Arial"/>
          <w:b/>
          <w:sz w:val="28"/>
          <w:szCs w:val="28"/>
        </w:rPr>
        <w:t>Orihuela</w:t>
      </w:r>
      <w:proofErr w:type="spellEnd"/>
    </w:p>
    <w:p w14:paraId="0B639FC3" w14:textId="77777777"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Vitor André </w:t>
      </w:r>
      <w:proofErr w:type="spellStart"/>
      <w:r>
        <w:rPr>
          <w:rFonts w:ascii="Arial" w:hAnsi="Arial" w:cs="Arial"/>
          <w:b/>
          <w:sz w:val="28"/>
          <w:szCs w:val="28"/>
        </w:rPr>
        <w:t>Marsão</w:t>
      </w:r>
      <w:proofErr w:type="spellEnd"/>
    </w:p>
    <w:p w14:paraId="07F4BD55" w14:textId="77777777"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</w:p>
    <w:p w14:paraId="6B608171" w14:textId="7C2BD489" w:rsidR="00FE4D98" w:rsidRDefault="00FE4D98" w:rsidP="00FE4D9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WEB PARA COMUNICAÇÃO ENTRE INSTITUIÇÕES E VOLUNTARIOS - VOLUNTRAB</w:t>
      </w:r>
    </w:p>
    <w:p w14:paraId="2A3F5A07" w14:textId="77777777" w:rsidR="00AC6901" w:rsidRDefault="00AC6901" w:rsidP="00AC6901">
      <w:pPr>
        <w:ind w:left="3540"/>
        <w:jc w:val="both"/>
        <w:rPr>
          <w:rFonts w:ascii="Arial" w:hAnsi="Arial" w:cs="Arial"/>
          <w:b/>
          <w:sz w:val="28"/>
          <w:szCs w:val="28"/>
        </w:rPr>
      </w:pPr>
    </w:p>
    <w:p w14:paraId="5B6D8619" w14:textId="77777777" w:rsidR="00D00D91" w:rsidRDefault="00D00D91" w:rsidP="00AC6901">
      <w:pPr>
        <w:ind w:left="3540"/>
        <w:jc w:val="both"/>
        <w:rPr>
          <w:rFonts w:ascii="Arial" w:hAnsi="Arial" w:cs="Arial"/>
        </w:rPr>
      </w:pPr>
      <w:r w:rsidRPr="00AC6901">
        <w:rPr>
          <w:rFonts w:ascii="Arial" w:hAnsi="Arial" w:cs="Arial"/>
        </w:rPr>
        <w:t xml:space="preserve">Trabalho de Conclusão de Curso apresentado ao curso técnico de Informática para Internet da </w:t>
      </w:r>
      <w:proofErr w:type="spellStart"/>
      <w:r w:rsidRPr="00AC6901">
        <w:rPr>
          <w:rFonts w:ascii="Arial" w:hAnsi="Arial" w:cs="Arial"/>
        </w:rPr>
        <w:t>Etec</w:t>
      </w:r>
      <w:proofErr w:type="spellEnd"/>
      <w:r w:rsidRPr="00AC6901">
        <w:rPr>
          <w:rFonts w:ascii="Arial" w:hAnsi="Arial" w:cs="Arial"/>
        </w:rPr>
        <w:t xml:space="preserve"> Pedro Ferreira Alves orientado pelas professoras </w:t>
      </w:r>
      <w:r w:rsidR="00AC6901" w:rsidRPr="00AC6901">
        <w:rPr>
          <w:rFonts w:ascii="Arial" w:hAnsi="Arial" w:cs="Arial"/>
        </w:rPr>
        <w:t xml:space="preserve">Janete Ferreira </w:t>
      </w:r>
      <w:proofErr w:type="spellStart"/>
      <w:r w:rsidR="00AC6901" w:rsidRPr="00AC6901">
        <w:rPr>
          <w:rFonts w:ascii="Arial" w:hAnsi="Arial" w:cs="Arial"/>
        </w:rPr>
        <w:t>Biazotto</w:t>
      </w:r>
      <w:proofErr w:type="spellEnd"/>
      <w:r w:rsidR="00AC6901" w:rsidRPr="00AC6901">
        <w:rPr>
          <w:rFonts w:ascii="Arial" w:hAnsi="Arial" w:cs="Arial"/>
        </w:rPr>
        <w:t xml:space="preserve"> e Simone</w:t>
      </w:r>
      <w:r w:rsidR="009D04D2">
        <w:rPr>
          <w:rFonts w:ascii="Arial" w:hAnsi="Arial" w:cs="Arial"/>
        </w:rPr>
        <w:t xml:space="preserve"> Andreia de Campos</w:t>
      </w:r>
      <w:r w:rsidR="00AC6901" w:rsidRPr="00AC6901">
        <w:rPr>
          <w:rFonts w:ascii="Arial" w:hAnsi="Arial" w:cs="Arial"/>
        </w:rPr>
        <w:t xml:space="preserve"> Camargo</w:t>
      </w:r>
      <w:r w:rsidR="00AC6901">
        <w:rPr>
          <w:rFonts w:ascii="Arial" w:hAnsi="Arial" w:cs="Arial"/>
        </w:rPr>
        <w:t xml:space="preserve"> como requisito parcial para obtenção do título técnico em Informática para Internet.</w:t>
      </w:r>
    </w:p>
    <w:p w14:paraId="13BE58D5" w14:textId="77777777" w:rsidR="00AC6901" w:rsidRDefault="00AC6901" w:rsidP="00AC6901">
      <w:pPr>
        <w:jc w:val="right"/>
        <w:rPr>
          <w:rFonts w:ascii="Arial" w:hAnsi="Arial" w:cs="Arial"/>
        </w:rPr>
      </w:pPr>
    </w:p>
    <w:p w14:paraId="08629E80" w14:textId="77777777" w:rsidR="00AC6901" w:rsidRDefault="00AC6901" w:rsidP="00AC6901">
      <w:pPr>
        <w:jc w:val="center"/>
        <w:rPr>
          <w:rFonts w:ascii="Arial" w:hAnsi="Arial" w:cs="Arial"/>
        </w:rPr>
      </w:pPr>
    </w:p>
    <w:p w14:paraId="4A67540A" w14:textId="77777777" w:rsidR="00AC6901" w:rsidRDefault="00AC6901" w:rsidP="00AC6901">
      <w:pPr>
        <w:jc w:val="center"/>
        <w:rPr>
          <w:rFonts w:ascii="Arial" w:hAnsi="Arial" w:cs="Arial"/>
        </w:rPr>
      </w:pPr>
    </w:p>
    <w:p w14:paraId="790FDEAB" w14:textId="77777777" w:rsidR="00AC6901" w:rsidRDefault="00AC6901" w:rsidP="00AC6901">
      <w:pPr>
        <w:jc w:val="center"/>
        <w:rPr>
          <w:rFonts w:ascii="Arial" w:hAnsi="Arial" w:cs="Arial"/>
        </w:rPr>
      </w:pPr>
    </w:p>
    <w:p w14:paraId="70DE3A8F" w14:textId="77777777" w:rsidR="00AC6901" w:rsidRDefault="00AC6901" w:rsidP="00AC6901">
      <w:pPr>
        <w:jc w:val="center"/>
        <w:rPr>
          <w:rFonts w:ascii="Arial" w:hAnsi="Arial" w:cs="Arial"/>
        </w:rPr>
      </w:pPr>
    </w:p>
    <w:p w14:paraId="18796448" w14:textId="77777777" w:rsidR="00AC6901" w:rsidRDefault="00AC6901" w:rsidP="00AC6901">
      <w:pPr>
        <w:jc w:val="center"/>
        <w:rPr>
          <w:rFonts w:ascii="Arial" w:hAnsi="Arial" w:cs="Arial"/>
        </w:rPr>
      </w:pPr>
    </w:p>
    <w:p w14:paraId="0408DA07" w14:textId="77777777" w:rsidR="00AC6901" w:rsidRDefault="00AC6901" w:rsidP="00AC6901">
      <w:pPr>
        <w:jc w:val="center"/>
        <w:rPr>
          <w:rFonts w:ascii="Arial" w:hAnsi="Arial" w:cs="Arial"/>
        </w:rPr>
      </w:pPr>
    </w:p>
    <w:p w14:paraId="62A0F70A" w14:textId="77777777" w:rsidR="00AC6901" w:rsidRDefault="00AC6901" w:rsidP="00AC6901">
      <w:pPr>
        <w:jc w:val="center"/>
        <w:rPr>
          <w:rFonts w:ascii="Arial" w:hAnsi="Arial" w:cs="Arial"/>
        </w:rPr>
      </w:pPr>
    </w:p>
    <w:p w14:paraId="543212D3" w14:textId="77777777" w:rsidR="00AC6901" w:rsidRDefault="00AC6901" w:rsidP="00AC6901">
      <w:pPr>
        <w:jc w:val="center"/>
        <w:rPr>
          <w:rFonts w:ascii="Arial" w:hAnsi="Arial" w:cs="Arial"/>
        </w:rPr>
      </w:pPr>
    </w:p>
    <w:p w14:paraId="2008FA7A" w14:textId="77777777" w:rsidR="00E91E96" w:rsidRDefault="00E91E96" w:rsidP="00E91E96">
      <w:pPr>
        <w:rPr>
          <w:rFonts w:ascii="Arial" w:hAnsi="Arial" w:cs="Arial"/>
        </w:rPr>
      </w:pPr>
    </w:p>
    <w:p w14:paraId="137DDB49" w14:textId="77777777" w:rsidR="00AC6901" w:rsidRDefault="00AC6901" w:rsidP="00E91E9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Mogi Mirim</w:t>
      </w:r>
    </w:p>
    <w:p w14:paraId="5E524580" w14:textId="77777777" w:rsidR="00D00205" w:rsidRPr="00D00205" w:rsidRDefault="00AC6901" w:rsidP="00D002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</w:t>
      </w:r>
    </w:p>
    <w:p w14:paraId="60845606" w14:textId="4EB3E77B" w:rsidR="002946B9" w:rsidRDefault="00D00205" w:rsidP="00AB4D37">
      <w:pPr>
        <w:tabs>
          <w:tab w:val="left" w:pos="33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</w:p>
    <w:p w14:paraId="66C42A61" w14:textId="77777777" w:rsidR="00AB4D37" w:rsidRDefault="00AB4D37" w:rsidP="00AB4D37">
      <w:pPr>
        <w:tabs>
          <w:tab w:val="left" w:pos="3300"/>
        </w:tabs>
        <w:rPr>
          <w:rFonts w:ascii="Arial" w:hAnsi="Arial" w:cs="Arial"/>
        </w:rPr>
      </w:pPr>
    </w:p>
    <w:p w14:paraId="4FE50878" w14:textId="77777777" w:rsidR="00AC6901" w:rsidRPr="00146C17" w:rsidRDefault="008007D7" w:rsidP="00AC6901">
      <w:pPr>
        <w:jc w:val="center"/>
        <w:rPr>
          <w:rFonts w:ascii="Arial" w:hAnsi="Arial" w:cs="Arial"/>
          <w:b/>
        </w:rPr>
      </w:pPr>
      <w:r w:rsidRPr="00146C17">
        <w:rPr>
          <w:rFonts w:ascii="Arial" w:hAnsi="Arial" w:cs="Arial"/>
          <w:b/>
        </w:rPr>
        <w:t>Dedicatória</w:t>
      </w:r>
    </w:p>
    <w:p w14:paraId="2082D57D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5644D37B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297202EE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15E737DC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6256ACC4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322EBDBC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4631A9AB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7A46CCD3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092CB457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130F207C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465DF556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1D99B83D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2D3DC764" w14:textId="77777777" w:rsidR="00AC6901" w:rsidRPr="00AC6901" w:rsidRDefault="00AC6901" w:rsidP="00AC6901">
      <w:pPr>
        <w:ind w:left="3540"/>
        <w:rPr>
          <w:rFonts w:ascii="Arial" w:hAnsi="Arial" w:cs="Arial"/>
          <w:b/>
        </w:rPr>
      </w:pPr>
    </w:p>
    <w:p w14:paraId="361708E4" w14:textId="77777777" w:rsidR="00AC6901" w:rsidRDefault="00AC6901" w:rsidP="00AC6901">
      <w:pPr>
        <w:ind w:left="3540"/>
        <w:jc w:val="center"/>
        <w:rPr>
          <w:rFonts w:ascii="Arial" w:hAnsi="Arial" w:cs="Arial"/>
        </w:rPr>
      </w:pPr>
    </w:p>
    <w:p w14:paraId="2CBCEA32" w14:textId="77777777" w:rsidR="00AC6901" w:rsidRDefault="00AC6901" w:rsidP="00AC6901">
      <w:pPr>
        <w:ind w:left="3540"/>
        <w:jc w:val="both"/>
        <w:rPr>
          <w:rFonts w:ascii="Arial" w:hAnsi="Arial" w:cs="Arial"/>
        </w:rPr>
      </w:pPr>
    </w:p>
    <w:p w14:paraId="6671520F" w14:textId="77777777" w:rsidR="00AC6901" w:rsidRDefault="00AC6901" w:rsidP="00AC6901">
      <w:pPr>
        <w:ind w:left="3540"/>
        <w:jc w:val="both"/>
        <w:rPr>
          <w:rFonts w:ascii="Arial" w:hAnsi="Arial" w:cs="Arial"/>
        </w:rPr>
      </w:pPr>
    </w:p>
    <w:p w14:paraId="2465F7BF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76DE1C3F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41EE9020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781C038C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65C10F96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3A7FE5E7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57A3A4C9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3BF59301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57155AFD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69507CA4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4FCA8C86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287DCE91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7D6A5B00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74321664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40920339" w14:textId="77777777" w:rsidR="00E91E96" w:rsidRDefault="00E91E96" w:rsidP="00AC6901">
      <w:pPr>
        <w:ind w:left="3540"/>
        <w:jc w:val="both"/>
        <w:rPr>
          <w:rFonts w:ascii="Arial" w:hAnsi="Arial" w:cs="Arial"/>
        </w:rPr>
      </w:pPr>
    </w:p>
    <w:p w14:paraId="3C927627" w14:textId="77777777" w:rsidR="008007D7" w:rsidRPr="00146C17" w:rsidRDefault="008007D7" w:rsidP="00AC6901">
      <w:pPr>
        <w:ind w:left="3540"/>
        <w:jc w:val="both"/>
        <w:rPr>
          <w:rFonts w:ascii="Arial" w:hAnsi="Arial" w:cs="Arial"/>
          <w:b/>
        </w:rPr>
      </w:pPr>
      <w:r w:rsidRPr="00146C17">
        <w:rPr>
          <w:rFonts w:ascii="Arial" w:hAnsi="Arial" w:cs="Arial"/>
          <w:b/>
        </w:rPr>
        <w:t>Agradecimentos</w:t>
      </w:r>
    </w:p>
    <w:p w14:paraId="59CB84D7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6FB421AA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6C7C76BC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7DE3ED6C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2C18546D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3C6BADBE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09F52B31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1D86B020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531F6D60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77B3ED17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4C9B76CD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03298299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6A83DF2D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6015B902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3C6775A4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6818EE57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1F7C70AD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03FB5400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5BD22B7C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28DB29B0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7ADAFF27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3E7B808A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22FF1443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2EB917EC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0DD77A73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1E814CB8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6168F87F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13120F2F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36DD38E5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5FDC7338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273D16DE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6DA30F39" w14:textId="77777777" w:rsidR="008007D7" w:rsidRPr="00146C17" w:rsidRDefault="00146C17" w:rsidP="00AC6901">
      <w:pPr>
        <w:ind w:left="3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Epígrafe</w:t>
      </w:r>
    </w:p>
    <w:p w14:paraId="238BEFFA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4A81FD72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77E4DE05" w14:textId="77777777" w:rsidR="008007D7" w:rsidRDefault="008007D7" w:rsidP="00AC6901">
      <w:pPr>
        <w:ind w:left="3540"/>
        <w:jc w:val="both"/>
        <w:rPr>
          <w:rFonts w:ascii="Arial" w:hAnsi="Arial" w:cs="Arial"/>
        </w:rPr>
      </w:pPr>
    </w:p>
    <w:p w14:paraId="22265D54" w14:textId="77777777" w:rsidR="00451272" w:rsidRDefault="00451272" w:rsidP="00AC6901">
      <w:pPr>
        <w:ind w:left="3540"/>
        <w:jc w:val="both"/>
        <w:rPr>
          <w:rFonts w:ascii="Arial" w:hAnsi="Arial" w:cs="Arial"/>
        </w:rPr>
      </w:pPr>
    </w:p>
    <w:p w14:paraId="34D72E91" w14:textId="77777777" w:rsidR="00451272" w:rsidRDefault="00451272" w:rsidP="00AC6901">
      <w:pPr>
        <w:ind w:left="3540"/>
        <w:jc w:val="both"/>
        <w:rPr>
          <w:rFonts w:ascii="Arial" w:hAnsi="Arial" w:cs="Arial"/>
        </w:rPr>
      </w:pPr>
    </w:p>
    <w:p w14:paraId="3E223C5B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42723411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3244552E" w14:textId="77777777" w:rsidR="00451272" w:rsidRDefault="00451272" w:rsidP="00AC6901">
      <w:pPr>
        <w:ind w:left="3540"/>
        <w:jc w:val="both"/>
        <w:rPr>
          <w:rFonts w:ascii="Arial" w:hAnsi="Arial" w:cs="Arial"/>
        </w:rPr>
      </w:pPr>
    </w:p>
    <w:p w14:paraId="028499DC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  <w:r>
        <w:rPr>
          <w:rFonts w:ascii="Arial" w:hAnsi="Arial" w:cs="Arial"/>
        </w:rPr>
        <w:t>“Não existe exercício melhor para o coração do que se inclinar e levantar pessoas”</w:t>
      </w:r>
    </w:p>
    <w:p w14:paraId="340F3FB9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  <w:r>
        <w:rPr>
          <w:rFonts w:ascii="Arial" w:hAnsi="Arial" w:cs="Arial"/>
        </w:rPr>
        <w:t>John Andrew Holmes</w:t>
      </w:r>
    </w:p>
    <w:p w14:paraId="480C7BE5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21F9C8F3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069ED411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163A5616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57054F86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01C8B71A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0C2517BF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060CAFD1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2FC19C97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31A115DD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0BD09D66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5D330AEC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0A36FAC5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7A3F14C8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610D25DB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50721D4C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44DAC52D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17CB1DA7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663D3C06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5634A066" w14:textId="77777777" w:rsidR="00451272" w:rsidRDefault="00451272" w:rsidP="00451272">
      <w:pPr>
        <w:ind w:left="3540"/>
        <w:jc w:val="right"/>
        <w:rPr>
          <w:rFonts w:ascii="Arial" w:hAnsi="Arial" w:cs="Arial"/>
        </w:rPr>
      </w:pPr>
    </w:p>
    <w:p w14:paraId="3BFA4A50" w14:textId="77777777" w:rsidR="00451272" w:rsidRDefault="00451272" w:rsidP="00451272">
      <w:pPr>
        <w:ind w:left="3540"/>
        <w:rPr>
          <w:rFonts w:ascii="Arial" w:hAnsi="Arial" w:cs="Arial"/>
        </w:rPr>
      </w:pPr>
    </w:p>
    <w:p w14:paraId="0C01B010" w14:textId="77777777" w:rsidR="00451272" w:rsidRPr="00146C17" w:rsidRDefault="00146C17" w:rsidP="00451272">
      <w:pPr>
        <w:jc w:val="center"/>
        <w:rPr>
          <w:rFonts w:ascii="Arial" w:hAnsi="Arial" w:cs="Arial"/>
          <w:b/>
        </w:rPr>
      </w:pPr>
      <w:r w:rsidRPr="00146C17">
        <w:rPr>
          <w:rFonts w:ascii="Arial" w:hAnsi="Arial" w:cs="Arial"/>
          <w:b/>
        </w:rPr>
        <w:t>RESUMO</w:t>
      </w:r>
    </w:p>
    <w:p w14:paraId="37CC16DA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2B957626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1FE25830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495DEEBF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339CEFE7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26AC3495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3769EC6E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75A0098E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179B8560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44585FDC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0D62464E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0E2FC77A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A043C14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F81C446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05398AE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021530BE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01FBA139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2D64C407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0DC1137D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4315512A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23D79F49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220683FF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F028442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4E98C1C6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54EB50D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478491AF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43D5B7DF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78FBC2EB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D71BA90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3F0F16A1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40E4031E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06586D92" w14:textId="77777777" w:rsidR="00B826EE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t>Resumo (Lí</w:t>
      </w:r>
      <w:r w:rsidR="00B826EE" w:rsidRPr="00394CDD">
        <w:rPr>
          <w:rFonts w:ascii="Arial" w:hAnsi="Arial" w:cs="Arial"/>
          <w:b/>
        </w:rPr>
        <w:t>ngua Estrangeira)</w:t>
      </w:r>
    </w:p>
    <w:p w14:paraId="09701B16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2CCBD271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2254FC6A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31642D4D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B2A9EB0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D16BD39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4C661424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031F7A28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99DF22C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B60712E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DE2D178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318AC7D4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3420E4C3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CF4D106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0703B843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34C0972A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B740245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0C87ED02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59C1455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FC4D9F8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1DEAD7D0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565FC6F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44921F2B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34C27D3A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244AF449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A8A62AB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9F82544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1FBA982B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46C63C4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5D3C2E3E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68C6EAC5" w14:textId="77777777" w:rsidR="00B826EE" w:rsidRDefault="00B826EE" w:rsidP="00451272">
      <w:pPr>
        <w:jc w:val="center"/>
        <w:rPr>
          <w:rFonts w:ascii="Arial" w:hAnsi="Arial" w:cs="Arial"/>
        </w:rPr>
      </w:pPr>
    </w:p>
    <w:p w14:paraId="32297723" w14:textId="77777777" w:rsidR="00A45C0F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t>Lista de Ilustrações</w:t>
      </w:r>
    </w:p>
    <w:p w14:paraId="7BCC3EF2" w14:textId="77777777" w:rsidR="00A45C0F" w:rsidRDefault="00A45C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97C3D2" w14:textId="77777777" w:rsidR="00A45C0F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lastRenderedPageBreak/>
        <w:t>Lista de Tabelas</w:t>
      </w:r>
    </w:p>
    <w:p w14:paraId="0A403D83" w14:textId="77777777" w:rsidR="00A45C0F" w:rsidRDefault="00A45C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84857B" w14:textId="77777777" w:rsidR="00A45C0F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lastRenderedPageBreak/>
        <w:t>Lista de Abreviaturas e Siglas</w:t>
      </w:r>
    </w:p>
    <w:p w14:paraId="4001B70B" w14:textId="77777777" w:rsidR="00A45C0F" w:rsidRDefault="00A45C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D80866" w14:textId="77777777" w:rsidR="00A45C0F" w:rsidRPr="00394CDD" w:rsidRDefault="00394CDD" w:rsidP="0045127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Sí</w:t>
      </w:r>
      <w:r w:rsidR="00A45C0F" w:rsidRPr="00394CDD">
        <w:rPr>
          <w:rFonts w:ascii="Arial" w:hAnsi="Arial" w:cs="Arial"/>
          <w:b/>
        </w:rPr>
        <w:t>mbolos</w:t>
      </w:r>
    </w:p>
    <w:p w14:paraId="26C6FE02" w14:textId="77777777" w:rsidR="00A45C0F" w:rsidRPr="00394CDD" w:rsidRDefault="00A45C0F">
      <w:pPr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br w:type="page"/>
      </w:r>
    </w:p>
    <w:p w14:paraId="1F94BAFC" w14:textId="537D54B3" w:rsidR="00AB4D37" w:rsidRPr="00AB4D37" w:rsidRDefault="00AB4D37" w:rsidP="00AB4D37">
      <w:pPr>
        <w:jc w:val="center"/>
        <w:rPr>
          <w:rFonts w:ascii="Arial" w:hAnsi="Arial" w:cs="Arial"/>
          <w:b/>
        </w:rPr>
        <w:sectPr w:rsidR="00AB4D37" w:rsidRPr="00AB4D37" w:rsidSect="00D002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  <w:b/>
        </w:rPr>
        <w:lastRenderedPageBreak/>
        <w:t>SUMÁRIO</w:t>
      </w:r>
    </w:p>
    <w:p w14:paraId="180C7733" w14:textId="77777777" w:rsidR="00B826EE" w:rsidRPr="00AC4E4B" w:rsidRDefault="00AC4E4B" w:rsidP="00AC4E4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14:paraId="3145A330" w14:textId="77777777" w:rsidR="009D04D2" w:rsidRDefault="009D04D2" w:rsidP="003E0583">
      <w:pPr>
        <w:jc w:val="both"/>
        <w:rPr>
          <w:rFonts w:ascii="Arial" w:hAnsi="Arial" w:cs="Arial"/>
        </w:rPr>
      </w:pPr>
    </w:p>
    <w:p w14:paraId="5792431A" w14:textId="77777777" w:rsidR="00A520F6" w:rsidRPr="002472CB" w:rsidRDefault="003E0583" w:rsidP="007E207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2472CB">
        <w:rPr>
          <w:rFonts w:ascii="Arial" w:hAnsi="Arial" w:cs="Arial"/>
          <w:sz w:val="24"/>
          <w:szCs w:val="24"/>
        </w:rPr>
        <w:t>Define-se por ONGs -Organizações Não Governamentais – instituições que não visam fins lucrativos e estão isentas da participação do governo, portanto trabalham de forma autônoma em prol de ações de solidariedade</w:t>
      </w:r>
      <w:r w:rsidR="00A520F6" w:rsidRPr="002472CB">
        <w:rPr>
          <w:rFonts w:ascii="Arial" w:hAnsi="Arial" w:cs="Arial"/>
          <w:sz w:val="24"/>
          <w:szCs w:val="24"/>
        </w:rPr>
        <w:t>.</w:t>
      </w:r>
    </w:p>
    <w:p w14:paraId="21250E0B" w14:textId="5025D7D0" w:rsidR="00A520F6" w:rsidRPr="002472CB" w:rsidRDefault="00A520F6" w:rsidP="007E207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43ED1">
        <w:rPr>
          <w:rFonts w:ascii="Arial" w:hAnsi="Arial" w:cs="Arial"/>
          <w:sz w:val="24"/>
          <w:szCs w:val="24"/>
        </w:rPr>
        <w:t>Tendo em vista</w:t>
      </w:r>
      <w:r w:rsidRPr="002472CB">
        <w:rPr>
          <w:rFonts w:ascii="Arial" w:hAnsi="Arial" w:cs="Arial"/>
          <w:sz w:val="24"/>
          <w:szCs w:val="24"/>
        </w:rPr>
        <w:t xml:space="preserve"> que o Estado possui diversas limitações, tais como recursos financeiros, questões de logística e burocracias</w:t>
      </w:r>
      <w:r w:rsidR="009C2B1B" w:rsidRPr="002472CB">
        <w:rPr>
          <w:rFonts w:ascii="Arial" w:hAnsi="Arial" w:cs="Arial"/>
          <w:sz w:val="24"/>
          <w:szCs w:val="24"/>
        </w:rPr>
        <w:t>,</w:t>
      </w:r>
      <w:r w:rsidRPr="002472CB">
        <w:rPr>
          <w:rFonts w:ascii="Arial" w:hAnsi="Arial" w:cs="Arial"/>
          <w:sz w:val="24"/>
          <w:szCs w:val="24"/>
        </w:rPr>
        <w:t xml:space="preserve"> </w:t>
      </w:r>
      <w:r w:rsidR="009C2B1B" w:rsidRPr="002472CB">
        <w:rPr>
          <w:rFonts w:ascii="Arial" w:hAnsi="Arial" w:cs="Arial"/>
          <w:sz w:val="24"/>
          <w:szCs w:val="24"/>
        </w:rPr>
        <w:t xml:space="preserve">as ONGs têm como finalidade simplificar os processos e dar suporte </w:t>
      </w:r>
      <w:r w:rsidR="00117734">
        <w:rPr>
          <w:rFonts w:ascii="Arial" w:hAnsi="Arial" w:cs="Arial"/>
          <w:sz w:val="24"/>
          <w:szCs w:val="24"/>
        </w:rPr>
        <w:t>às pessoas</w:t>
      </w:r>
      <w:r w:rsidR="009C2B1B" w:rsidRPr="002472CB">
        <w:rPr>
          <w:rFonts w:ascii="Arial" w:hAnsi="Arial" w:cs="Arial"/>
          <w:sz w:val="24"/>
          <w:szCs w:val="24"/>
        </w:rPr>
        <w:t xml:space="preserve"> que precisam.</w:t>
      </w:r>
    </w:p>
    <w:p w14:paraId="25988E6B" w14:textId="77777777" w:rsidR="00B826EE" w:rsidRDefault="00164527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72CB">
        <w:rPr>
          <w:rFonts w:ascii="Arial" w:hAnsi="Arial" w:cs="Arial"/>
          <w:sz w:val="24"/>
          <w:szCs w:val="24"/>
        </w:rPr>
        <w:t>No Brasil, as primeiras ONGs surgiram no início de 1960, voltadas para a educação e associadas à igreja. A partir das décadas 70 e 80, as instituições se proliferaram, no momento da ditadura militar, com o objetivo de defender os direitos humanos e lutar pela democracia.</w:t>
      </w:r>
    </w:p>
    <w:p w14:paraId="7D89497F" w14:textId="20AEA50F" w:rsidR="00F27A90" w:rsidRDefault="007E2076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avanço da tecnologia e a expansão da internet, as informações começaram a </w:t>
      </w:r>
      <w:r w:rsidRPr="00843ED1">
        <w:rPr>
          <w:rFonts w:ascii="Arial" w:hAnsi="Arial" w:cs="Arial"/>
          <w:sz w:val="24"/>
          <w:szCs w:val="24"/>
        </w:rPr>
        <w:t xml:space="preserve">se </w:t>
      </w:r>
      <w:r w:rsidR="00117734">
        <w:rPr>
          <w:rFonts w:ascii="Arial" w:hAnsi="Arial" w:cs="Arial"/>
          <w:sz w:val="24"/>
          <w:szCs w:val="24"/>
        </w:rPr>
        <w:t>alastrar</w:t>
      </w:r>
      <w:r w:rsidR="00CA203B">
        <w:rPr>
          <w:rFonts w:ascii="Arial" w:hAnsi="Arial" w:cs="Arial"/>
          <w:sz w:val="24"/>
          <w:szCs w:val="24"/>
        </w:rPr>
        <w:t xml:space="preserve"> rapidamente</w:t>
      </w:r>
      <w:r>
        <w:rPr>
          <w:rFonts w:ascii="Arial" w:hAnsi="Arial" w:cs="Arial"/>
          <w:sz w:val="24"/>
          <w:szCs w:val="24"/>
        </w:rPr>
        <w:t xml:space="preserve">, tornando-se mais acessíveis. </w:t>
      </w:r>
      <w:r w:rsidR="00D972C8">
        <w:rPr>
          <w:rFonts w:ascii="Arial" w:hAnsi="Arial" w:cs="Arial"/>
          <w:sz w:val="24"/>
          <w:szCs w:val="24"/>
        </w:rPr>
        <w:t xml:space="preserve">A comunicação, por exemplo, é essencial em diversos âmbitos pessoais e profissionais, devido à sua rapidez, facilidade e eficácia em conectar pessoas em todo o mundo, unindo aqueles com interesses em comum, espalhando ideias e informando sobre problemas e acontecimentos, </w:t>
      </w:r>
      <w:r w:rsidR="00C24141">
        <w:rPr>
          <w:rFonts w:ascii="Arial" w:hAnsi="Arial" w:cs="Arial"/>
          <w:sz w:val="24"/>
          <w:szCs w:val="24"/>
        </w:rPr>
        <w:t>ajudando muitos e trazendo diversos benefícios.</w:t>
      </w:r>
    </w:p>
    <w:p w14:paraId="54B03CB8" w14:textId="77777777" w:rsidR="000A1B1C" w:rsidRDefault="00BA711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trata de ONGs, a divulgação de seu trabalho é fundamental, pois estas empregam poucos funcionários, mantendo-se principalmente de doações e trabalhos voluntários. A tecnologia, neste caso, é de extrema importância para divulgar os projetos e necessidade das instituições, atraindo pessoas interessadas em contribuir e ajudar.</w:t>
      </w:r>
    </w:p>
    <w:p w14:paraId="081654B6" w14:textId="77777777" w:rsidR="00BA711D" w:rsidRDefault="00BA711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Entretanto, a comunicação entre instituição e voluntariado não acontece frequentemente, </w:t>
      </w:r>
      <w:r w:rsidR="00A379A7">
        <w:rPr>
          <w:rFonts w:ascii="Arial" w:hAnsi="Arial" w:cs="Arial"/>
          <w:sz w:val="24"/>
          <w:szCs w:val="24"/>
        </w:rPr>
        <w:t xml:space="preserve">ou de forma abrangente, pois aqueles que desejam se voluntariar não encontram informações suficientes, ou meios de fazê-lo. </w:t>
      </w:r>
    </w:p>
    <w:p w14:paraId="5BBC72E0" w14:textId="56BA420A" w:rsidR="00A379A7" w:rsidRDefault="00CA203B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</w:t>
      </w:r>
      <w:r w:rsidR="00DF6BED">
        <w:rPr>
          <w:rFonts w:ascii="Arial" w:hAnsi="Arial" w:cs="Arial"/>
          <w:sz w:val="24"/>
          <w:szCs w:val="24"/>
        </w:rPr>
        <w:t xml:space="preserve"> tais probl</w:t>
      </w:r>
      <w:r w:rsidR="00A3152B">
        <w:rPr>
          <w:rFonts w:ascii="Arial" w:hAnsi="Arial" w:cs="Arial"/>
          <w:sz w:val="24"/>
          <w:szCs w:val="24"/>
        </w:rPr>
        <w:t>emas e dificuldades, será desenvolvido</w:t>
      </w:r>
      <w:r w:rsidR="00DF6BED">
        <w:rPr>
          <w:rFonts w:ascii="Arial" w:hAnsi="Arial" w:cs="Arial"/>
          <w:sz w:val="24"/>
          <w:szCs w:val="24"/>
        </w:rPr>
        <w:t xml:space="preserve"> um website com o objetivo de auxiliar ambas as partes, facilitando sua comunicação e criando uma comunidade em prol de ações sociais, para que seja possível uma interação entre pessoas interessadas em se voluntariar, e entidades que precisem de tal serviço.</w:t>
      </w:r>
    </w:p>
    <w:p w14:paraId="678FF462" w14:textId="77777777" w:rsidR="00DF6BED" w:rsidRDefault="00DF6BE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website, para cumprir sua função, deverá ter uma interface de fáci</w:t>
      </w:r>
      <w:r w:rsidR="00987A25">
        <w:rPr>
          <w:rFonts w:ascii="Arial" w:hAnsi="Arial" w:cs="Arial"/>
          <w:sz w:val="24"/>
          <w:szCs w:val="24"/>
        </w:rPr>
        <w:t xml:space="preserve">l navegação, que seja </w:t>
      </w:r>
      <w:r>
        <w:rPr>
          <w:rFonts w:ascii="Arial" w:hAnsi="Arial" w:cs="Arial"/>
          <w:sz w:val="24"/>
          <w:szCs w:val="24"/>
        </w:rPr>
        <w:t>clara para todos que o acessem</w:t>
      </w:r>
      <w:r w:rsidR="003973E4">
        <w:rPr>
          <w:rFonts w:ascii="Arial" w:hAnsi="Arial" w:cs="Arial"/>
          <w:sz w:val="24"/>
          <w:szCs w:val="24"/>
        </w:rPr>
        <w:t>, de tal forma que seja s</w:t>
      </w:r>
      <w:r w:rsidR="00987A25">
        <w:rPr>
          <w:rFonts w:ascii="Arial" w:hAnsi="Arial" w:cs="Arial"/>
          <w:sz w:val="24"/>
          <w:szCs w:val="24"/>
        </w:rPr>
        <w:t xml:space="preserve">imples e fácil de utiliza-lo. </w:t>
      </w:r>
    </w:p>
    <w:p w14:paraId="189F3ADB" w14:textId="77777777" w:rsidR="00987A25" w:rsidRDefault="00987A25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ONGs poderão divulgar seus projetos e necessidades para atrair o maior número de pessoas interessadas em ajudar, enquanto os voluntários terão acesso a</w:t>
      </w:r>
      <w:r w:rsidR="00A3152B">
        <w:rPr>
          <w:rFonts w:ascii="Arial" w:hAnsi="Arial" w:cs="Arial"/>
          <w:sz w:val="24"/>
          <w:szCs w:val="24"/>
        </w:rPr>
        <w:t xml:space="preserve">os perfis das instituições, se informando dos </w:t>
      </w:r>
      <w:r>
        <w:rPr>
          <w:rFonts w:ascii="Arial" w:hAnsi="Arial" w:cs="Arial"/>
          <w:sz w:val="24"/>
          <w:szCs w:val="24"/>
        </w:rPr>
        <w:t>trabalhos e doações disponíveis</w:t>
      </w:r>
      <w:r w:rsidR="00A3152B">
        <w:rPr>
          <w:rFonts w:ascii="Arial" w:hAnsi="Arial" w:cs="Arial"/>
          <w:sz w:val="24"/>
          <w:szCs w:val="24"/>
        </w:rPr>
        <w:t xml:space="preserve">. </w:t>
      </w:r>
    </w:p>
    <w:p w14:paraId="2FA1A293" w14:textId="77777777" w:rsidR="00770D8B" w:rsidRDefault="00A3152B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Acredita-se que com esta plataforma, será possível solucionar os problemas em torno do trabalho voluntário, melhorando a comunicação entre voluntariado e instituição, aumentando o conhecimento sobre as ONGs e suas dificuldades, e a procura por parte das pessoas em ajudar aqueles que necessitam.</w:t>
      </w:r>
    </w:p>
    <w:p w14:paraId="3CE900AA" w14:textId="3E1DA8F7" w:rsidR="00843ED1" w:rsidRDefault="004E4897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TCC é dividido em três capítulos</w:t>
      </w:r>
      <w:r w:rsidR="00843ED1">
        <w:rPr>
          <w:rFonts w:ascii="Arial" w:hAnsi="Arial" w:cs="Arial"/>
          <w:sz w:val="24"/>
          <w:szCs w:val="24"/>
        </w:rPr>
        <w:t xml:space="preserve">; o primeiro é a introdução que descreve o problema, a justificativa, os objetivos do projeto e a metodologia. O segundo capitulo é o desenvolvimento do projeto, com todo referencial teórico e as tecnologias </w:t>
      </w:r>
      <w:r w:rsidR="007D12B7">
        <w:rPr>
          <w:rFonts w:ascii="Arial" w:hAnsi="Arial" w:cs="Arial"/>
          <w:sz w:val="24"/>
          <w:szCs w:val="24"/>
        </w:rPr>
        <w:t>aplicadas na implementação do</w:t>
      </w:r>
      <w:r w:rsidR="00843ED1">
        <w:rPr>
          <w:rFonts w:ascii="Arial" w:hAnsi="Arial" w:cs="Arial"/>
          <w:sz w:val="24"/>
          <w:szCs w:val="24"/>
        </w:rPr>
        <w:t xml:space="preserve"> sistema</w:t>
      </w:r>
      <w:r w:rsidR="007D12B7">
        <w:rPr>
          <w:rFonts w:ascii="Arial" w:hAnsi="Arial" w:cs="Arial"/>
          <w:sz w:val="24"/>
          <w:szCs w:val="24"/>
        </w:rPr>
        <w:t xml:space="preserve">. </w:t>
      </w:r>
      <w:r w:rsidR="00843ED1">
        <w:rPr>
          <w:rFonts w:ascii="Arial" w:hAnsi="Arial" w:cs="Arial"/>
          <w:sz w:val="24"/>
          <w:szCs w:val="24"/>
        </w:rPr>
        <w:t xml:space="preserve"> </w:t>
      </w:r>
      <w:r w:rsidR="007D12B7">
        <w:rPr>
          <w:rFonts w:ascii="Arial" w:hAnsi="Arial" w:cs="Arial"/>
          <w:sz w:val="24"/>
          <w:szCs w:val="24"/>
        </w:rPr>
        <w:t>Por fim, no terceiro capitulo são apresentadas as considerações finais.</w:t>
      </w:r>
    </w:p>
    <w:p w14:paraId="7E9DF9E8" w14:textId="77777777" w:rsidR="00843ED1" w:rsidRDefault="00843ED1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E6B206" w14:textId="624B4725" w:rsidR="00770D8B" w:rsidRDefault="004E4897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B487B1A" w14:textId="77777777" w:rsidR="00C1403D" w:rsidRPr="00C1403D" w:rsidRDefault="00770D8B" w:rsidP="00C1403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70D8B">
        <w:rPr>
          <w:rFonts w:ascii="Arial" w:hAnsi="Arial" w:cs="Arial"/>
          <w:b/>
          <w:sz w:val="24"/>
          <w:szCs w:val="24"/>
        </w:rPr>
        <w:t>Problema</w:t>
      </w:r>
      <w:r w:rsidR="006925A7">
        <w:rPr>
          <w:rFonts w:ascii="Arial" w:hAnsi="Arial" w:cs="Arial"/>
          <w:b/>
          <w:sz w:val="24"/>
          <w:szCs w:val="24"/>
        </w:rPr>
        <w:t xml:space="preserve"> </w:t>
      </w:r>
    </w:p>
    <w:p w14:paraId="66A77600" w14:textId="77777777"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As pesquisas mais recentes apontam que no ambiente de voluntários há, principalmente no Brasil, uma quantidade pequena de pessoas que prestam serviço voluntário. Segundo a pes</w:t>
      </w:r>
      <w:r>
        <w:rPr>
          <w:rFonts w:ascii="Arial" w:hAnsi="Arial" w:cs="Arial"/>
          <w:sz w:val="24"/>
          <w:szCs w:val="24"/>
        </w:rPr>
        <w:t>quisadora em Políticas Pú</w:t>
      </w:r>
      <w:r w:rsidRPr="006925A7">
        <w:rPr>
          <w:rFonts w:ascii="Arial" w:hAnsi="Arial" w:cs="Arial"/>
          <w:sz w:val="24"/>
          <w:szCs w:val="24"/>
        </w:rPr>
        <w:t>blicas e professora da Universidade Estadual do Piauí (UFPI) Lourdes Karoline Almeida Silva, o percentual brasileiro está abaixo da média mundial que é de 37%. Ao compararmos com China e Canadá, por exemplo, possuem, respectivamente, 55% e 50% da população envolvidos em trabalhos voluntários.</w:t>
      </w:r>
    </w:p>
    <w:p w14:paraId="4166CADF" w14:textId="77777777"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Em uma pesquisa feita por André Trigueiro, um escritor do site G1, em 2014 o Brasil tinha cerca de 206,1 milhões de habitantes e apenas 16,4 milhões praticavam ou já praticaram uma ação voluntária, as pessoas que não realizou nenhuma ação voluntária apontou como principais motivos a “falta de tempo” (40%), “nunca foram convidadas” (29%), “nunca pensaram nessa possibilidade” (18%) e “não sabem onde obter informações a respeito do assunto” (12%).</w:t>
      </w:r>
    </w:p>
    <w:p w14:paraId="1F81A3EE" w14:textId="310FF66D"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lastRenderedPageBreak/>
        <w:t xml:space="preserve">Atualmente, há grande dificuldade </w:t>
      </w:r>
      <w:r w:rsidR="00DD5B72" w:rsidRPr="00DD5B72">
        <w:rPr>
          <w:rFonts w:ascii="Arial" w:hAnsi="Arial" w:cs="Arial"/>
          <w:sz w:val="24"/>
          <w:szCs w:val="24"/>
        </w:rPr>
        <w:t>em</w:t>
      </w:r>
      <w:r w:rsidRPr="00DD5B72">
        <w:rPr>
          <w:rFonts w:ascii="Arial" w:hAnsi="Arial" w:cs="Arial"/>
          <w:sz w:val="24"/>
          <w:szCs w:val="24"/>
        </w:rPr>
        <w:t xml:space="preserve"> encontrar</w:t>
      </w:r>
      <w:r w:rsidRPr="006925A7">
        <w:rPr>
          <w:rFonts w:ascii="Arial" w:hAnsi="Arial" w:cs="Arial"/>
          <w:sz w:val="24"/>
          <w:szCs w:val="24"/>
        </w:rPr>
        <w:t xml:space="preserve"> as instituições que necessitam de ajuda, pois não há divulgação, lista ou comunidade que informe a respeito da demanda do trabalho voluntário. Além da burocracia presente na relação voluntário – instituição, desmotivando aqueles que se interessam por estas ações.</w:t>
      </w:r>
    </w:p>
    <w:p w14:paraId="4B7AAFE9" w14:textId="54149953" w:rsidR="006925A7" w:rsidRPr="006925A7" w:rsidRDefault="00DD5B72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5B72">
        <w:rPr>
          <w:rFonts w:ascii="Arial" w:hAnsi="Arial" w:cs="Arial"/>
          <w:sz w:val="24"/>
          <w:szCs w:val="24"/>
        </w:rPr>
        <w:t>A falta de investimento</w:t>
      </w:r>
      <w:r w:rsidR="006925A7" w:rsidRPr="006925A7">
        <w:rPr>
          <w:rFonts w:ascii="Arial" w:hAnsi="Arial" w:cs="Arial"/>
          <w:sz w:val="24"/>
          <w:szCs w:val="24"/>
        </w:rPr>
        <w:t xml:space="preserve"> por parte do governo gera diversas complicações tanto para voluntariados quanto para entidades, prejudicando aqueles que dependem de auxílio monetário, forçando-os a se manter de doações e de serviços sociais. Porém, não há informação e divulgação suficiente para atrair os voluntariados, deixando as entidades com várias necessidades.</w:t>
      </w:r>
    </w:p>
    <w:p w14:paraId="3CBB5E4D" w14:textId="77777777" w:rsidR="006925A7" w:rsidRPr="006925A7" w:rsidDel="00EB0B96" w:rsidRDefault="006925A7" w:rsidP="006925A7">
      <w:pPr>
        <w:jc w:val="both"/>
        <w:rPr>
          <w:del w:id="0" w:author="simone.camargo@etec.sp.gov.br" w:date="2017-06-29T08:20:00Z"/>
          <w:rFonts w:ascii="Arial" w:hAnsi="Arial" w:cs="Arial"/>
          <w:sz w:val="24"/>
          <w:szCs w:val="24"/>
        </w:rPr>
      </w:pPr>
    </w:p>
    <w:p w14:paraId="7B1D95F2" w14:textId="77777777" w:rsidR="006925A7" w:rsidDel="00EB0B96" w:rsidRDefault="006925A7" w:rsidP="006925A7">
      <w:pPr>
        <w:pStyle w:val="PargrafodaLista"/>
        <w:spacing w:line="360" w:lineRule="auto"/>
        <w:ind w:left="1080"/>
        <w:jc w:val="both"/>
        <w:rPr>
          <w:del w:id="1" w:author="simone.camargo@etec.sp.gov.br" w:date="2017-06-29T08:20:00Z"/>
          <w:rFonts w:ascii="Arial" w:hAnsi="Arial" w:cs="Arial"/>
          <w:b/>
          <w:sz w:val="24"/>
          <w:szCs w:val="24"/>
        </w:rPr>
      </w:pPr>
    </w:p>
    <w:p w14:paraId="390E6D49" w14:textId="77777777" w:rsidR="006925A7" w:rsidRDefault="006925A7" w:rsidP="006925A7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79835378" w14:textId="77777777" w:rsidR="00770D8B" w:rsidRDefault="00394CDD" w:rsidP="00F348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14:paraId="3E262D83" w14:textId="542C42C7" w:rsidR="006925A7" w:rsidRPr="006925A7" w:rsidRDefault="007D12B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do exposto, </w:t>
      </w:r>
      <w:r w:rsidR="00734ADA">
        <w:rPr>
          <w:rFonts w:ascii="Arial" w:hAnsi="Arial" w:cs="Arial"/>
          <w:sz w:val="24"/>
          <w:szCs w:val="24"/>
        </w:rPr>
        <w:t xml:space="preserve">é possível </w:t>
      </w:r>
      <w:r>
        <w:rPr>
          <w:rFonts w:ascii="Arial" w:hAnsi="Arial" w:cs="Arial"/>
          <w:sz w:val="24"/>
          <w:szCs w:val="24"/>
        </w:rPr>
        <w:t xml:space="preserve">detectar </w:t>
      </w:r>
      <w:r w:rsidR="006925A7" w:rsidRPr="006925A7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há </w:t>
      </w:r>
      <w:r w:rsidR="006925A7" w:rsidRPr="006925A7">
        <w:rPr>
          <w:rFonts w:ascii="Arial" w:hAnsi="Arial" w:cs="Arial"/>
          <w:sz w:val="24"/>
          <w:szCs w:val="24"/>
        </w:rPr>
        <w:t>uma grande porcentagem da população brasileira</w:t>
      </w:r>
      <w:r w:rsidR="00FC5BC6">
        <w:rPr>
          <w:rFonts w:ascii="Arial" w:hAnsi="Arial" w:cs="Arial"/>
          <w:sz w:val="24"/>
          <w:szCs w:val="24"/>
        </w:rPr>
        <w:t xml:space="preserve"> que </w:t>
      </w:r>
      <w:r w:rsidR="006925A7" w:rsidRPr="006925A7">
        <w:rPr>
          <w:rFonts w:ascii="Arial" w:hAnsi="Arial" w:cs="Arial"/>
          <w:sz w:val="24"/>
          <w:szCs w:val="24"/>
        </w:rPr>
        <w:t>nunca participou de ações voluntárias por falta de divulgação ou até informação das mesmas, ou seja</w:t>
      </w:r>
      <w:r w:rsidR="00DD5B72" w:rsidRPr="00DD5B72">
        <w:rPr>
          <w:rFonts w:ascii="Arial" w:hAnsi="Arial" w:cs="Arial"/>
          <w:sz w:val="24"/>
          <w:szCs w:val="24"/>
        </w:rPr>
        <w:t>, há</w:t>
      </w:r>
      <w:r w:rsidR="006925A7" w:rsidRPr="006925A7">
        <w:rPr>
          <w:rFonts w:ascii="Arial" w:hAnsi="Arial" w:cs="Arial"/>
          <w:sz w:val="24"/>
          <w:szCs w:val="24"/>
        </w:rPr>
        <w:t xml:space="preserve"> muitas pessoas</w:t>
      </w:r>
      <w:r w:rsidR="00F27A90">
        <w:rPr>
          <w:rFonts w:ascii="Arial" w:hAnsi="Arial" w:cs="Arial"/>
          <w:sz w:val="24"/>
          <w:szCs w:val="24"/>
        </w:rPr>
        <w:t xml:space="preserve"> que</w:t>
      </w:r>
      <w:r w:rsidR="006925A7" w:rsidRPr="006925A7">
        <w:rPr>
          <w:rFonts w:ascii="Arial" w:hAnsi="Arial" w:cs="Arial"/>
          <w:sz w:val="24"/>
          <w:szCs w:val="24"/>
        </w:rPr>
        <w:t xml:space="preserve"> </w:t>
      </w:r>
      <w:r w:rsidR="006925A7" w:rsidRPr="00F27A90">
        <w:rPr>
          <w:rFonts w:ascii="Arial" w:hAnsi="Arial" w:cs="Arial"/>
          <w:sz w:val="24"/>
          <w:szCs w:val="24"/>
        </w:rPr>
        <w:t>não tem</w:t>
      </w:r>
      <w:r w:rsidR="006925A7" w:rsidRPr="006925A7">
        <w:rPr>
          <w:rFonts w:ascii="Arial" w:hAnsi="Arial" w:cs="Arial"/>
          <w:sz w:val="24"/>
          <w:szCs w:val="24"/>
        </w:rPr>
        <w:t xml:space="preserve"> a oportunidade de se voluntariar pelo fato de não conhecer essa possibilidade.</w:t>
      </w:r>
    </w:p>
    <w:p w14:paraId="59ACCB70" w14:textId="331988CD"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 falta de comunicação na área do voluntariado acaba fazend</w:t>
      </w:r>
      <w:r w:rsidR="00F27A90">
        <w:rPr>
          <w:rFonts w:ascii="Arial" w:hAnsi="Arial" w:cs="Arial"/>
          <w:sz w:val="24"/>
          <w:szCs w:val="24"/>
        </w:rPr>
        <w:t>o com que as instituições não obtenham</w:t>
      </w:r>
      <w:r w:rsidRPr="006925A7">
        <w:rPr>
          <w:rFonts w:ascii="Arial" w:hAnsi="Arial" w:cs="Arial"/>
          <w:sz w:val="24"/>
          <w:szCs w:val="24"/>
        </w:rPr>
        <w:t xml:space="preserve"> um número significativo de voluntários. É necessária uma melhor forma de divulgação e de comunicação, para que pessoas que nunca tiveram contato com o trabalho voluntário consigam uma melhor experiência. </w:t>
      </w:r>
    </w:p>
    <w:p w14:paraId="4F67B96A" w14:textId="43285673" w:rsidR="006925A7" w:rsidRPr="00F27A90" w:rsidRDefault="006925A7" w:rsidP="00F27A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Portanto</w:t>
      </w:r>
      <w:r w:rsidRPr="00F27A90">
        <w:rPr>
          <w:rFonts w:ascii="Arial" w:hAnsi="Arial" w:cs="Arial"/>
          <w:sz w:val="24"/>
          <w:szCs w:val="24"/>
        </w:rPr>
        <w:t>, a criação de um website que unirá ambos em uma única comunidade, informando sobre o assunto, divulgando o trabalho e as necessidades das instituições, solucionaria o problema da comunicação de forma simples, interativa e acessível, podendo também atrair mais pessoas para a causa.</w:t>
      </w:r>
      <w:bookmarkStart w:id="2" w:name="_GoBack"/>
      <w:bookmarkEnd w:id="2"/>
    </w:p>
    <w:p w14:paraId="59410A39" w14:textId="77777777" w:rsidR="006925A7" w:rsidRDefault="006925A7" w:rsidP="00F348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Gerais</w:t>
      </w:r>
    </w:p>
    <w:p w14:paraId="2F320A12" w14:textId="77777777" w:rsidR="006925A7" w:rsidRDefault="006925A7" w:rsidP="000269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7A90">
        <w:rPr>
          <w:rFonts w:ascii="Arial" w:hAnsi="Arial" w:cs="Arial"/>
          <w:sz w:val="24"/>
          <w:szCs w:val="24"/>
        </w:rPr>
        <w:t>Desenvolver um sistema web que facilite na divulgação e participação em atividades voluntárias, ajudando nas atividades de organização de entidades e atuação dos voluntários dentro dela.</w:t>
      </w:r>
    </w:p>
    <w:p w14:paraId="2DB91474" w14:textId="77777777" w:rsidR="006925A7" w:rsidRPr="006925A7" w:rsidRDefault="006925A7" w:rsidP="006925A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925A7">
        <w:rPr>
          <w:rFonts w:ascii="Arial" w:hAnsi="Arial" w:cs="Arial"/>
          <w:b/>
          <w:sz w:val="24"/>
          <w:szCs w:val="24"/>
        </w:rPr>
        <w:t>Objetivo específicos</w:t>
      </w:r>
    </w:p>
    <w:p w14:paraId="3BA74DE4" w14:textId="77777777" w:rsidR="0002695F" w:rsidRPr="00845ABF" w:rsidRDefault="0002695F" w:rsidP="00845A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527DA8" w14:textId="14A8F016" w:rsidR="006925A7" w:rsidRDefault="00F27A90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6925A7" w:rsidRPr="006925A7">
        <w:rPr>
          <w:rFonts w:ascii="Arial" w:hAnsi="Arial" w:cs="Arial"/>
          <w:sz w:val="24"/>
          <w:szCs w:val="24"/>
        </w:rPr>
        <w:t>nformar os Usuários sobre Trabalho Voluntário e sua Importância</w:t>
      </w:r>
    </w:p>
    <w:p w14:paraId="67AB75DD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Cadastro de Usuários (Voluntários e Entidades)</w:t>
      </w:r>
    </w:p>
    <w:p w14:paraId="37D58557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Atualizar informações dos Usuários</w:t>
      </w:r>
    </w:p>
    <w:p w14:paraId="15691D38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Visualizar e acessar dados dos usuários</w:t>
      </w:r>
    </w:p>
    <w:p w14:paraId="7C92B32C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Definir Locais e Datas de Trabalhos Voluntários</w:t>
      </w:r>
    </w:p>
    <w:p w14:paraId="22F0AA47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Alterar Datas e Locais de Trabalhos Voluntários</w:t>
      </w:r>
    </w:p>
    <w:p w14:paraId="05C1330C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Consultar Datas e Locais de Trabalhos Voluntários</w:t>
      </w:r>
    </w:p>
    <w:p w14:paraId="5FD01140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Associar Voluntário ao Trabalho Desejado</w:t>
      </w:r>
    </w:p>
    <w:p w14:paraId="4C329F70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Controle de Voluntários para o Trabalho de cada Entidade</w:t>
      </w:r>
    </w:p>
    <w:p w14:paraId="4D1B67B3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Sistema de doações para Entidades</w:t>
      </w:r>
    </w:p>
    <w:p w14:paraId="2F6619F7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Alterar dados referentes as doações</w:t>
      </w:r>
    </w:p>
    <w:p w14:paraId="7AFEEDB2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Consultar doações requisitadas pelas entidades</w:t>
      </w:r>
    </w:p>
    <w:p w14:paraId="20F1C51F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Avaliar Usuários e Entidades de acordo com seu Trabalho</w:t>
      </w:r>
    </w:p>
    <w:p w14:paraId="7623E8AF" w14:textId="77777777"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Denunciar Usuários mal-intencionados</w:t>
      </w:r>
    </w:p>
    <w:p w14:paraId="7A8A3ACD" w14:textId="3A50EDAC" w:rsidR="00451272" w:rsidRPr="00734ADA" w:rsidRDefault="006925A7" w:rsidP="00734AD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Sistema de Conquistas e experiência para o usuári</w:t>
      </w:r>
      <w:r w:rsidR="00734ADA">
        <w:rPr>
          <w:rFonts w:ascii="Arial" w:hAnsi="Arial" w:cs="Arial"/>
          <w:sz w:val="24"/>
          <w:szCs w:val="24"/>
        </w:rPr>
        <w:t>o</w:t>
      </w:r>
    </w:p>
    <w:sectPr w:rsidR="00451272" w:rsidRPr="00734ADA" w:rsidSect="00AB4D37">
      <w:headerReference w:type="default" r:id="rId14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E4334" w14:textId="77777777" w:rsidR="00E74468" w:rsidRDefault="00E74468" w:rsidP="002B5DE5">
      <w:pPr>
        <w:spacing w:after="0" w:line="240" w:lineRule="auto"/>
      </w:pPr>
      <w:r>
        <w:separator/>
      </w:r>
    </w:p>
  </w:endnote>
  <w:endnote w:type="continuationSeparator" w:id="0">
    <w:p w14:paraId="786E25B2" w14:textId="77777777" w:rsidR="00E74468" w:rsidRDefault="00E74468" w:rsidP="002B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70C07" w14:textId="77777777" w:rsidR="00AB4D37" w:rsidRDefault="00AB4D3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0E2DA" w14:textId="77777777" w:rsidR="00AB4D37" w:rsidRDefault="00AB4D3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A685D" w14:textId="77777777" w:rsidR="00AB4D37" w:rsidRDefault="00AB4D3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C9A5F" w14:textId="77777777" w:rsidR="00E74468" w:rsidRDefault="00E74468" w:rsidP="002B5DE5">
      <w:pPr>
        <w:spacing w:after="0" w:line="240" w:lineRule="auto"/>
      </w:pPr>
      <w:r>
        <w:separator/>
      </w:r>
    </w:p>
  </w:footnote>
  <w:footnote w:type="continuationSeparator" w:id="0">
    <w:p w14:paraId="7A4040A7" w14:textId="77777777" w:rsidR="00E74468" w:rsidRDefault="00E74468" w:rsidP="002B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C8864" w14:textId="77777777" w:rsidR="00AB4D37" w:rsidRDefault="00AB4D3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39CB2" w14:textId="77777777" w:rsidR="00AB4D37" w:rsidRDefault="00AB4D3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23977" w14:textId="77777777" w:rsidR="00AB4D37" w:rsidRDefault="00AB4D37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1967817"/>
      <w:docPartObj>
        <w:docPartGallery w:val="Page Numbers (Top of Page)"/>
        <w:docPartUnique/>
      </w:docPartObj>
    </w:sdtPr>
    <w:sdtEndPr/>
    <w:sdtContent>
      <w:p w14:paraId="46F5850E" w14:textId="5BA63699" w:rsidR="00AB4D37" w:rsidRDefault="00AB4D3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8C7">
          <w:rPr>
            <w:noProof/>
          </w:rPr>
          <w:t>15</w:t>
        </w:r>
        <w:r>
          <w:fldChar w:fldCharType="end"/>
        </w:r>
      </w:p>
    </w:sdtContent>
  </w:sdt>
  <w:p w14:paraId="6BC385EB" w14:textId="77777777" w:rsidR="00AB4D37" w:rsidRDefault="00AB4D3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39A"/>
    <w:multiLevelType w:val="multilevel"/>
    <w:tmpl w:val="F0C8E2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B1D7873"/>
    <w:multiLevelType w:val="multilevel"/>
    <w:tmpl w:val="3F609E2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8F1D51"/>
    <w:multiLevelType w:val="hybridMultilevel"/>
    <w:tmpl w:val="D1345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16D7C"/>
    <w:multiLevelType w:val="multilevel"/>
    <w:tmpl w:val="EB163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EAA7CD5"/>
    <w:multiLevelType w:val="hybridMultilevel"/>
    <w:tmpl w:val="806C3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71A2E"/>
    <w:multiLevelType w:val="multilevel"/>
    <w:tmpl w:val="2488C8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mone.camargo@etec.sp.gov.br">
    <w15:presenceInfo w15:providerId="None" w15:userId="simone.camargo@etec.sp.gov.b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FB"/>
    <w:rsid w:val="0002695F"/>
    <w:rsid w:val="000A1B1C"/>
    <w:rsid w:val="000A6D9A"/>
    <w:rsid w:val="000F700E"/>
    <w:rsid w:val="00117734"/>
    <w:rsid w:val="0014209E"/>
    <w:rsid w:val="00146C17"/>
    <w:rsid w:val="00164527"/>
    <w:rsid w:val="0022144C"/>
    <w:rsid w:val="00243B27"/>
    <w:rsid w:val="002472CB"/>
    <w:rsid w:val="002475A3"/>
    <w:rsid w:val="002946B9"/>
    <w:rsid w:val="002B5DE5"/>
    <w:rsid w:val="0035053D"/>
    <w:rsid w:val="003867C7"/>
    <w:rsid w:val="00394CDD"/>
    <w:rsid w:val="003973E4"/>
    <w:rsid w:val="003E0583"/>
    <w:rsid w:val="003F7D94"/>
    <w:rsid w:val="00451272"/>
    <w:rsid w:val="00481000"/>
    <w:rsid w:val="00482715"/>
    <w:rsid w:val="004A77DA"/>
    <w:rsid w:val="004E4897"/>
    <w:rsid w:val="00652617"/>
    <w:rsid w:val="006925A7"/>
    <w:rsid w:val="007107C3"/>
    <w:rsid w:val="00734ADA"/>
    <w:rsid w:val="00763CF5"/>
    <w:rsid w:val="00770D8B"/>
    <w:rsid w:val="00786E45"/>
    <w:rsid w:val="007B7443"/>
    <w:rsid w:val="007D12B7"/>
    <w:rsid w:val="007E2076"/>
    <w:rsid w:val="007F2BB5"/>
    <w:rsid w:val="008007D7"/>
    <w:rsid w:val="00843ED1"/>
    <w:rsid w:val="00845ABF"/>
    <w:rsid w:val="00901CE0"/>
    <w:rsid w:val="00987A25"/>
    <w:rsid w:val="009945A1"/>
    <w:rsid w:val="009B4A31"/>
    <w:rsid w:val="009C2B1B"/>
    <w:rsid w:val="009D04D2"/>
    <w:rsid w:val="009E28C7"/>
    <w:rsid w:val="00A001DB"/>
    <w:rsid w:val="00A3152B"/>
    <w:rsid w:val="00A379A7"/>
    <w:rsid w:val="00A45C0F"/>
    <w:rsid w:val="00A520F6"/>
    <w:rsid w:val="00AB10DE"/>
    <w:rsid w:val="00AB4D37"/>
    <w:rsid w:val="00AC4E4B"/>
    <w:rsid w:val="00AC6901"/>
    <w:rsid w:val="00B45A7A"/>
    <w:rsid w:val="00B81949"/>
    <w:rsid w:val="00B826EE"/>
    <w:rsid w:val="00BA711D"/>
    <w:rsid w:val="00BA7757"/>
    <w:rsid w:val="00C1403D"/>
    <w:rsid w:val="00C24141"/>
    <w:rsid w:val="00C47213"/>
    <w:rsid w:val="00C53042"/>
    <w:rsid w:val="00C6769C"/>
    <w:rsid w:val="00C937B4"/>
    <w:rsid w:val="00CA203B"/>
    <w:rsid w:val="00CE69FA"/>
    <w:rsid w:val="00CF4733"/>
    <w:rsid w:val="00D00205"/>
    <w:rsid w:val="00D00D91"/>
    <w:rsid w:val="00D22F1E"/>
    <w:rsid w:val="00D916E8"/>
    <w:rsid w:val="00D972C8"/>
    <w:rsid w:val="00DD5B72"/>
    <w:rsid w:val="00DF1D54"/>
    <w:rsid w:val="00DF6BED"/>
    <w:rsid w:val="00E03508"/>
    <w:rsid w:val="00E709FB"/>
    <w:rsid w:val="00E74468"/>
    <w:rsid w:val="00E91E96"/>
    <w:rsid w:val="00EB0B96"/>
    <w:rsid w:val="00EE7FB2"/>
    <w:rsid w:val="00F06812"/>
    <w:rsid w:val="00F06BC3"/>
    <w:rsid w:val="00F27A90"/>
    <w:rsid w:val="00F3485A"/>
    <w:rsid w:val="00FC5BC6"/>
    <w:rsid w:val="00F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60672B"/>
  <w15:docId w15:val="{23438EF3-91F7-468D-BA75-69E97AB3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E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5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DE5"/>
  </w:style>
  <w:style w:type="paragraph" w:styleId="Rodap">
    <w:name w:val="footer"/>
    <w:basedOn w:val="Normal"/>
    <w:link w:val="RodapChar"/>
    <w:uiPriority w:val="99"/>
    <w:unhideWhenUsed/>
    <w:rsid w:val="002B5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DE5"/>
  </w:style>
  <w:style w:type="character" w:customStyle="1" w:styleId="Ttulo1Char">
    <w:name w:val="Título 1 Char"/>
    <w:basedOn w:val="Fontepargpadro"/>
    <w:link w:val="Ttulo1"/>
    <w:uiPriority w:val="9"/>
    <w:rsid w:val="007B7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7443"/>
    <w:pPr>
      <w:outlineLvl w:val="9"/>
    </w:pPr>
    <w:rPr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4209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209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20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20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209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3ADB1-FE1B-458D-9344-85335741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16</Pages>
  <Words>1260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11</cp:revision>
  <dcterms:created xsi:type="dcterms:W3CDTF">2017-06-29T11:05:00Z</dcterms:created>
  <dcterms:modified xsi:type="dcterms:W3CDTF">2017-08-04T17:33:00Z</dcterms:modified>
</cp:coreProperties>
</file>